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A1" w:rsidRDefault="00C744A1">
      <w:pPr>
        <w:rPr>
          <w:rFonts w:ascii="Lato Black" w:hAnsi="Lato Black"/>
          <w:sz w:val="48"/>
          <w:szCs w:val="48"/>
        </w:rPr>
      </w:pPr>
      <w:bookmarkStart w:id="0" w:name="_GoBack"/>
      <w:bookmarkEnd w:id="0"/>
    </w:p>
    <w:p w:rsidR="00F55C62" w:rsidRPr="00D43677" w:rsidRDefault="00F55C62" w:rsidP="00D43677">
      <w:pPr>
        <w:rPr>
          <w:rFonts w:ascii="Lato Black" w:hAnsi="Lato Black"/>
          <w:sz w:val="28"/>
          <w:szCs w:val="28"/>
        </w:rPr>
      </w:pPr>
      <w:r w:rsidRPr="00F55C62">
        <w:rPr>
          <w:rFonts w:ascii="Lato Black" w:hAnsi="Lato Black"/>
          <w:sz w:val="48"/>
          <w:szCs w:val="48"/>
        </w:rPr>
        <w:t xml:space="preserve">Google Public Data </w:t>
      </w:r>
      <w:r w:rsidRPr="00F55C62">
        <w:rPr>
          <w:rFonts w:ascii="Lato Black" w:hAnsi="Lato Black"/>
          <w:sz w:val="28"/>
          <w:szCs w:val="28"/>
        </w:rPr>
        <w:t>www.google.com/publicdata/directory</w:t>
      </w:r>
    </w:p>
    <w:p w:rsidR="007074A6" w:rsidRPr="007074A6" w:rsidRDefault="007074A6" w:rsidP="007074A6">
      <w:pPr>
        <w:tabs>
          <w:tab w:val="left" w:pos="5124"/>
        </w:tabs>
        <w:spacing w:line="240" w:lineRule="auto"/>
        <w:rPr>
          <w:rFonts w:ascii="Lato" w:hAnsi="Lato"/>
          <w:color w:val="236B64"/>
          <w:sz w:val="32"/>
          <w:szCs w:val="32"/>
        </w:rPr>
      </w:pPr>
      <w:r w:rsidRPr="007074A6">
        <w:rPr>
          <w:rFonts w:ascii="Lato" w:hAnsi="Lato"/>
          <w:color w:val="236B64"/>
          <w:sz w:val="32"/>
          <w:szCs w:val="32"/>
        </w:rPr>
        <w:t>Acquire and visualise data from secondary sources</w:t>
      </w:r>
    </w:p>
    <w:p w:rsidR="007074A6" w:rsidRPr="007074A6" w:rsidRDefault="007074A6" w:rsidP="007074A6">
      <w:pPr>
        <w:tabs>
          <w:tab w:val="left" w:pos="5124"/>
        </w:tabs>
        <w:spacing w:line="240" w:lineRule="auto"/>
        <w:rPr>
          <w:rFonts w:ascii="Lato" w:hAnsi="Lato"/>
          <w:color w:val="236B64"/>
          <w:sz w:val="32"/>
          <w:szCs w:val="32"/>
        </w:rPr>
      </w:pPr>
      <w:r w:rsidRPr="007074A6">
        <w:rPr>
          <w:rFonts w:ascii="Lato" w:hAnsi="Lato"/>
          <w:color w:val="236B64"/>
          <w:sz w:val="32"/>
          <w:szCs w:val="32"/>
        </w:rPr>
        <w:t>Methods and techniques used to clean and prepare data</w:t>
      </w:r>
    </w:p>
    <w:p w:rsidR="007074A6" w:rsidRPr="007074A6" w:rsidRDefault="007074A6" w:rsidP="007074A6">
      <w:pPr>
        <w:tabs>
          <w:tab w:val="left" w:pos="5124"/>
        </w:tabs>
        <w:spacing w:line="240" w:lineRule="auto"/>
        <w:rPr>
          <w:rFonts w:ascii="Lato" w:hAnsi="Lato"/>
          <w:color w:val="236B64"/>
          <w:sz w:val="32"/>
          <w:szCs w:val="32"/>
        </w:rPr>
      </w:pPr>
      <w:r w:rsidRPr="007074A6">
        <w:rPr>
          <w:rFonts w:ascii="Lato" w:hAnsi="Lato"/>
          <w:color w:val="236B64"/>
          <w:sz w:val="32"/>
          <w:szCs w:val="32"/>
        </w:rPr>
        <w:t>Understanding of HTML used to create webpages</w:t>
      </w:r>
    </w:p>
    <w:p w:rsidR="009A1BE8" w:rsidRDefault="007074A6" w:rsidP="009A1BE8">
      <w:pPr>
        <w:tabs>
          <w:tab w:val="left" w:pos="5124"/>
        </w:tabs>
        <w:spacing w:line="240" w:lineRule="auto"/>
        <w:rPr>
          <w:rFonts w:ascii="Lato" w:hAnsi="Lato"/>
          <w:color w:val="236B64"/>
          <w:sz w:val="32"/>
          <w:szCs w:val="32"/>
        </w:rPr>
      </w:pPr>
      <w:r w:rsidRPr="007074A6">
        <w:rPr>
          <w:rFonts w:ascii="Lato" w:hAnsi="Lato"/>
          <w:color w:val="236B64"/>
          <w:sz w:val="32"/>
          <w:szCs w:val="32"/>
        </w:rPr>
        <w:t>Interpret and analyse data visualisations</w:t>
      </w:r>
    </w:p>
    <w:p w:rsidR="0026548E" w:rsidRDefault="0026548E" w:rsidP="009A1BE8">
      <w:pPr>
        <w:tabs>
          <w:tab w:val="left" w:pos="5124"/>
        </w:tabs>
        <w:spacing w:line="240" w:lineRule="auto"/>
        <w:rPr>
          <w:rFonts w:ascii="Lato" w:hAnsi="Lato"/>
          <w:color w:val="236B64"/>
          <w:sz w:val="32"/>
          <w:szCs w:val="32"/>
        </w:rPr>
      </w:pPr>
    </w:p>
    <w:p w:rsidR="0026548E" w:rsidRDefault="0026548E" w:rsidP="009A1BE8">
      <w:pPr>
        <w:tabs>
          <w:tab w:val="left" w:pos="5124"/>
        </w:tabs>
        <w:spacing w:line="240" w:lineRule="auto"/>
        <w:rPr>
          <w:rFonts w:ascii="Lato" w:hAnsi="Lato"/>
          <w:color w:val="236B64"/>
          <w:sz w:val="32"/>
          <w:szCs w:val="32"/>
        </w:rPr>
      </w:pPr>
    </w:p>
    <w:p w:rsidR="00282846" w:rsidRPr="001933E0" w:rsidRDefault="00282846" w:rsidP="00282846">
      <w:pPr>
        <w:rPr>
          <w:rFonts w:ascii="Lato" w:hAnsi="Lato"/>
          <w:b/>
          <w:bCs/>
        </w:rPr>
      </w:pPr>
      <w:r w:rsidRPr="001933E0">
        <w:rPr>
          <w:rFonts w:ascii="Lato" w:hAnsi="Lato"/>
          <w:b/>
          <w:bCs/>
        </w:rPr>
        <w:t>Required resources</w:t>
      </w:r>
    </w:p>
    <w:p w:rsidR="00282846" w:rsidRPr="001933E0" w:rsidRDefault="00282846" w:rsidP="00282846">
      <w:pPr>
        <w:rPr>
          <w:rFonts w:ascii="Lato" w:hAnsi="Lato"/>
        </w:rPr>
      </w:pPr>
      <w:r w:rsidRPr="001933E0">
        <w:rPr>
          <w:rFonts w:ascii="Lato" w:hAnsi="Lato"/>
        </w:rPr>
        <w:t>This activity requires the followin</w:t>
      </w:r>
      <w:r>
        <w:rPr>
          <w:rFonts w:ascii="Lato" w:hAnsi="Lato"/>
        </w:rPr>
        <w:t>g resources:</w:t>
      </w:r>
    </w:p>
    <w:p w:rsidR="00282846" w:rsidRDefault="00282846" w:rsidP="00282846">
      <w:pPr>
        <w:rPr>
          <w:rFonts w:ascii="Lato" w:hAnsi="Lato"/>
          <w:b/>
          <w:bCs/>
        </w:rPr>
      </w:pPr>
    </w:p>
    <w:p w:rsidR="00282846" w:rsidRPr="001933E0" w:rsidRDefault="00282846" w:rsidP="00282846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Google.com</w:t>
      </w:r>
    </w:p>
    <w:p w:rsidR="00282846" w:rsidRPr="001933E0" w:rsidRDefault="00282846" w:rsidP="00282846">
      <w:pPr>
        <w:rPr>
          <w:rFonts w:ascii="Lato" w:hAnsi="Lato"/>
        </w:rPr>
      </w:pPr>
      <w:r w:rsidRPr="001933E0">
        <w:rPr>
          <w:rFonts w:ascii="Lato" w:hAnsi="Lato"/>
        </w:rPr>
        <w:t xml:space="preserve">Access to </w:t>
      </w:r>
      <w:r w:rsidRPr="00F55C62">
        <w:rPr>
          <w:rFonts w:ascii="Lato" w:hAnsi="Lato"/>
        </w:rPr>
        <w:t>google.com</w:t>
      </w:r>
      <w:r>
        <w:rPr>
          <w:rFonts w:ascii="Lato" w:hAnsi="Lato"/>
        </w:rPr>
        <w:t>/publicdata/directory#</w:t>
      </w:r>
    </w:p>
    <w:p w:rsidR="00282846" w:rsidRPr="001933E0" w:rsidRDefault="00282846" w:rsidP="00282846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Text editor</w:t>
      </w:r>
    </w:p>
    <w:p w:rsidR="00282846" w:rsidRDefault="00282846" w:rsidP="00282846">
      <w:pPr>
        <w:rPr>
          <w:rFonts w:ascii="Lato" w:hAnsi="Lato"/>
        </w:rPr>
      </w:pPr>
      <w:r>
        <w:rPr>
          <w:rFonts w:ascii="Lato" w:hAnsi="Lato"/>
        </w:rPr>
        <w:t xml:space="preserve">A text editor e.g. Notepad++ </w:t>
      </w:r>
      <w:r w:rsidR="007074A6">
        <w:rPr>
          <w:rFonts w:ascii="Lato" w:hAnsi="Lato"/>
        </w:rPr>
        <w:t xml:space="preserve">or TextEdit </w:t>
      </w:r>
      <w:r>
        <w:rPr>
          <w:rFonts w:ascii="Lato" w:hAnsi="Lato"/>
        </w:rPr>
        <w:t>to embed HTML code snippets and edit a web page.</w:t>
      </w:r>
    </w:p>
    <w:p w:rsidR="00311A54" w:rsidRPr="00F55C62" w:rsidRDefault="001F607B" w:rsidP="009A1BE8">
      <w:pPr>
        <w:tabs>
          <w:tab w:val="left" w:pos="5124"/>
        </w:tabs>
        <w:spacing w:line="240" w:lineRule="auto"/>
        <w:rPr>
          <w:rFonts w:ascii="Lato" w:eastAsia="Times New Roman" w:hAnsi="Lato"/>
          <w:color w:val="000000"/>
        </w:rPr>
      </w:pPr>
      <w:r w:rsidRPr="00F55C62">
        <w:rPr>
          <w:rFonts w:ascii="Lato" w:eastAsia="Times New Roman" w:hAnsi="Lato"/>
          <w:color w:val="000000"/>
        </w:rPr>
        <w:tab/>
      </w:r>
    </w:p>
    <w:p w:rsidR="009A1BE8" w:rsidRDefault="009A1BE8" w:rsidP="00520001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br w:type="page"/>
      </w:r>
    </w:p>
    <w:p w:rsidR="009A1BE8" w:rsidRDefault="009A1BE8" w:rsidP="00520001">
      <w:pPr>
        <w:rPr>
          <w:rFonts w:ascii="Lato" w:hAnsi="Lato"/>
          <w:b/>
          <w:bCs/>
        </w:rPr>
      </w:pPr>
    </w:p>
    <w:p w:rsidR="00520001" w:rsidRPr="00F55C62" w:rsidRDefault="00F55C62" w:rsidP="00520001">
      <w:pPr>
        <w:rPr>
          <w:rFonts w:ascii="Lato" w:hAnsi="Lato"/>
          <w:b/>
          <w:bCs/>
        </w:rPr>
      </w:pPr>
      <w:r w:rsidRPr="00F55C62">
        <w:rPr>
          <w:rFonts w:ascii="Lato" w:hAnsi="Lato"/>
          <w:b/>
          <w:bCs/>
        </w:rPr>
        <w:t>Required</w:t>
      </w:r>
    </w:p>
    <w:p w:rsidR="00F55C62" w:rsidRDefault="00F55C62" w:rsidP="00606776">
      <w:pPr>
        <w:rPr>
          <w:rFonts w:ascii="Lato" w:hAnsi="Lato"/>
        </w:rPr>
      </w:pPr>
      <w:r w:rsidRPr="00F55C62">
        <w:rPr>
          <w:rFonts w:ascii="Lato" w:hAnsi="Lato"/>
          <w:b/>
          <w:bCs/>
        </w:rPr>
        <w:t>1.</w:t>
      </w:r>
      <w:r w:rsidRPr="00F55C62">
        <w:rPr>
          <w:rFonts w:ascii="Lato" w:hAnsi="Lato"/>
          <w:b/>
          <w:bCs/>
        </w:rPr>
        <w:tab/>
        <w:t>Go</w:t>
      </w:r>
      <w:r w:rsidRPr="00F55C62">
        <w:rPr>
          <w:rFonts w:ascii="Lato" w:hAnsi="Lato"/>
        </w:rPr>
        <w:t xml:space="preserve"> to </w:t>
      </w:r>
      <w:ins w:id="1" w:author="Edmond Luk" w:date="2017-11-21T12:35:00Z">
        <w:r w:rsidR="00606776">
          <w:rPr>
            <w:rFonts w:ascii="Lato" w:hAnsi="Lato"/>
          </w:rPr>
          <w:fldChar w:fldCharType="begin"/>
        </w:r>
        <w:r w:rsidR="00606776">
          <w:rPr>
            <w:rFonts w:ascii="Lato" w:hAnsi="Lato"/>
          </w:rPr>
          <w:instrText xml:space="preserve"> HYPERLINK "</w:instrText>
        </w:r>
        <w:r w:rsidR="00606776" w:rsidRPr="00606776">
          <w:rPr>
            <w:rFonts w:ascii="Lato" w:hAnsi="Lato"/>
          </w:rPr>
          <w:instrText>https://www.google.com/publicdata/directory</w:instrText>
        </w:r>
        <w:r w:rsidR="00606776">
          <w:rPr>
            <w:rFonts w:ascii="Lato" w:hAnsi="Lato"/>
          </w:rPr>
          <w:instrText xml:space="preserve">" </w:instrText>
        </w:r>
        <w:r w:rsidR="00606776">
          <w:rPr>
            <w:rFonts w:ascii="Lato" w:hAnsi="Lato"/>
          </w:rPr>
          <w:fldChar w:fldCharType="separate"/>
        </w:r>
        <w:r w:rsidR="00606776" w:rsidRPr="00FD6558">
          <w:rPr>
            <w:rStyle w:val="Hyperlink"/>
            <w:rFonts w:ascii="Lato" w:hAnsi="Lato"/>
          </w:rPr>
          <w:t>https://www.google.com/publicdata/directory</w:t>
        </w:r>
        <w:r w:rsidR="00606776">
          <w:rPr>
            <w:rFonts w:ascii="Lato" w:hAnsi="Lato"/>
          </w:rPr>
          <w:fldChar w:fldCharType="end"/>
        </w:r>
        <w:r w:rsidR="00606776">
          <w:rPr>
            <w:rFonts w:ascii="Lato" w:hAnsi="Lato"/>
          </w:rPr>
          <w:t xml:space="preserve"> </w:t>
        </w:r>
      </w:ins>
      <w:del w:id="2" w:author="Edmond Luk" w:date="2017-11-21T12:35:00Z">
        <w:r w:rsidRPr="00F55C62" w:rsidDel="00606776">
          <w:rPr>
            <w:rFonts w:ascii="Lato" w:hAnsi="Lato"/>
          </w:rPr>
          <w:delText>google.com</w:delText>
        </w:r>
        <w:r w:rsidR="00D43677" w:rsidDel="00606776">
          <w:rPr>
            <w:rFonts w:ascii="Lato" w:hAnsi="Lato"/>
          </w:rPr>
          <w:delText>/publicdata/directory#</w:delText>
        </w:r>
      </w:del>
      <w:ins w:id="3" w:author="Edmond Luk" w:date="2017-11-21T12:35:00Z">
        <w:r w:rsidR="00606776">
          <w:rPr>
            <w:rFonts w:ascii="Lato" w:hAnsi="Lato"/>
          </w:rPr>
          <w:t>.</w:t>
        </w:r>
      </w:ins>
      <w:del w:id="4" w:author="Edmond Luk" w:date="2017-11-21T12:35:00Z">
        <w:r w:rsidR="00D43677" w:rsidDel="00606776">
          <w:rPr>
            <w:rFonts w:ascii="Lato" w:hAnsi="Lato"/>
          </w:rPr>
          <w:delText>.</w:delText>
        </w:r>
      </w:del>
    </w:p>
    <w:p w:rsidR="00D43677" w:rsidRPr="00F55C62" w:rsidRDefault="00D43677" w:rsidP="00520001">
      <w:pPr>
        <w:rPr>
          <w:rFonts w:ascii="Lato" w:hAnsi="Lato"/>
        </w:rPr>
      </w:pPr>
    </w:p>
    <w:p w:rsidR="00D43677" w:rsidRPr="00A00FF9" w:rsidRDefault="00F55C62" w:rsidP="00A00FF9">
      <w:pPr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49D83491" wp14:editId="19B32C7C">
            <wp:extent cx="4248345" cy="233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733" cy="233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77" w:rsidRPr="00F55C62" w:rsidRDefault="00D43677" w:rsidP="00A00FF9">
      <w:pPr>
        <w:rPr>
          <w:rFonts w:ascii="Lato" w:hAnsi="Lato"/>
        </w:rPr>
      </w:pPr>
      <w:r w:rsidRPr="00D43677">
        <w:rPr>
          <w:rFonts w:ascii="Lato" w:hAnsi="Lato"/>
          <w:b/>
          <w:bCs/>
        </w:rPr>
        <w:t>2.</w:t>
      </w:r>
      <w:r w:rsidRPr="00D43677">
        <w:rPr>
          <w:rFonts w:ascii="Lato" w:hAnsi="Lato"/>
          <w:b/>
          <w:bCs/>
        </w:rPr>
        <w:tab/>
        <w:t>Scroll</w:t>
      </w:r>
      <w:r>
        <w:rPr>
          <w:rFonts w:ascii="Lato" w:hAnsi="Lato"/>
        </w:rPr>
        <w:t xml:space="preserve"> down and click </w:t>
      </w:r>
      <w:r w:rsidR="007C3C04">
        <w:rPr>
          <w:rFonts w:ascii="Lato" w:hAnsi="Lato"/>
        </w:rPr>
        <w:t>‘</w:t>
      </w:r>
      <w:r>
        <w:rPr>
          <w:rFonts w:ascii="Lato" w:hAnsi="Lato"/>
        </w:rPr>
        <w:t>ICT Statistics Database.</w:t>
      </w:r>
      <w:r w:rsidR="007C3C04">
        <w:rPr>
          <w:rFonts w:ascii="Lato" w:hAnsi="Lato"/>
        </w:rPr>
        <w:t>’</w:t>
      </w:r>
    </w:p>
    <w:p w:rsidR="001F607B" w:rsidRPr="00F55C62" w:rsidRDefault="00D43677" w:rsidP="001F607B">
      <w:pPr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1CD9BD4E" wp14:editId="6188F552">
            <wp:extent cx="4191000" cy="18600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677" cy="18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7B" w:rsidRPr="00D43677" w:rsidRDefault="001F607B" w:rsidP="00D43677">
      <w:pPr>
        <w:pStyle w:val="NoSpacing"/>
        <w:rPr>
          <w:rFonts w:ascii="Lato" w:hAnsi="Lato"/>
        </w:rPr>
      </w:pPr>
    </w:p>
    <w:p w:rsidR="00D43677" w:rsidRDefault="00D43677">
      <w:pPr>
        <w:pStyle w:val="NoSpacing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br/>
        <w:t>3.</w:t>
      </w:r>
      <w:r>
        <w:rPr>
          <w:rFonts w:ascii="Lato" w:hAnsi="Lato"/>
          <w:b/>
          <w:bCs/>
        </w:rPr>
        <w:tab/>
        <w:t xml:space="preserve">Select </w:t>
      </w:r>
      <w:r w:rsidR="007C3C04">
        <w:rPr>
          <w:rFonts w:ascii="Lato" w:hAnsi="Lato"/>
          <w:b/>
          <w:bCs/>
        </w:rPr>
        <w:t>‘</w:t>
      </w:r>
      <w:r w:rsidR="007C3C04">
        <w:rPr>
          <w:rFonts w:ascii="Lato" w:hAnsi="Lato"/>
        </w:rPr>
        <w:t>i</w:t>
      </w:r>
      <w:r w:rsidRPr="00DA3149">
        <w:rPr>
          <w:rFonts w:ascii="Lato" w:hAnsi="Lato"/>
        </w:rPr>
        <w:t>nternet</w:t>
      </w:r>
      <w:r w:rsidR="007C3C04">
        <w:rPr>
          <w:rFonts w:ascii="Lato" w:hAnsi="Lato"/>
        </w:rPr>
        <w:t>’</w:t>
      </w:r>
      <w:r>
        <w:rPr>
          <w:rFonts w:ascii="Lato" w:hAnsi="Lato"/>
          <w:b/>
          <w:bCs/>
        </w:rPr>
        <w:t xml:space="preserve"> &gt; </w:t>
      </w:r>
      <w:r w:rsidR="007C3C04">
        <w:rPr>
          <w:rFonts w:ascii="Lato" w:hAnsi="Lato"/>
        </w:rPr>
        <w:t>‘p</w:t>
      </w:r>
      <w:r w:rsidRPr="00DA3149">
        <w:rPr>
          <w:rFonts w:ascii="Lato" w:hAnsi="Lato"/>
        </w:rPr>
        <w:t xml:space="preserve">ercentage of individuals using the </w:t>
      </w:r>
      <w:r w:rsidR="007C3C04">
        <w:rPr>
          <w:rFonts w:ascii="Lato" w:hAnsi="Lato"/>
        </w:rPr>
        <w:t>i</w:t>
      </w:r>
      <w:r w:rsidR="00DA3149" w:rsidRPr="00DA3149">
        <w:rPr>
          <w:rFonts w:ascii="Lato" w:hAnsi="Lato"/>
        </w:rPr>
        <w:t>nternet</w:t>
      </w:r>
      <w:r w:rsidR="007C3C04">
        <w:rPr>
          <w:rFonts w:ascii="Lato" w:hAnsi="Lato"/>
        </w:rPr>
        <w:t>’.</w:t>
      </w:r>
    </w:p>
    <w:p w:rsidR="00D43677" w:rsidRDefault="00D43677" w:rsidP="00D43677">
      <w:pPr>
        <w:pStyle w:val="NoSpacing"/>
        <w:rPr>
          <w:rFonts w:ascii="Lato" w:hAnsi="Lato"/>
          <w:b/>
          <w:bCs/>
        </w:rPr>
      </w:pPr>
    </w:p>
    <w:p w:rsidR="00D43677" w:rsidRDefault="00D43677" w:rsidP="00D43677">
      <w:pPr>
        <w:pStyle w:val="NoSpacing"/>
        <w:rPr>
          <w:rFonts w:ascii="Lato" w:hAnsi="Lato"/>
          <w:b/>
          <w:bCs/>
        </w:rPr>
      </w:pPr>
    </w:p>
    <w:p w:rsidR="00D43677" w:rsidRDefault="00D43677" w:rsidP="00D43677">
      <w:pPr>
        <w:pStyle w:val="NoSpacing"/>
        <w:rPr>
          <w:rFonts w:ascii="Lato" w:hAnsi="Lato"/>
          <w:b/>
          <w:bCs/>
        </w:rPr>
      </w:pPr>
      <w:r>
        <w:rPr>
          <w:noProof/>
          <w:lang w:val="en-MY" w:eastAsia="en-MY"/>
        </w:rPr>
        <w:drawing>
          <wp:inline distT="0" distB="0" distL="0" distR="0" wp14:anchorId="01A5C800" wp14:editId="42C82607">
            <wp:extent cx="4295775" cy="12088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555" cy="12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77" w:rsidRDefault="00D43677" w:rsidP="00D43677">
      <w:pPr>
        <w:pStyle w:val="NoSpacing"/>
        <w:rPr>
          <w:rFonts w:ascii="Lato" w:hAnsi="Lato"/>
          <w:b/>
          <w:bCs/>
        </w:rPr>
      </w:pPr>
    </w:p>
    <w:p w:rsidR="009A1BE8" w:rsidRDefault="009A1BE8" w:rsidP="00D43677">
      <w:pPr>
        <w:pStyle w:val="NoSpacing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br w:type="page"/>
      </w: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4.</w:t>
      </w:r>
      <w:r>
        <w:rPr>
          <w:rFonts w:ascii="Lato" w:hAnsi="Lato"/>
          <w:b/>
          <w:bCs/>
        </w:rPr>
        <w:tab/>
        <w:t xml:space="preserve">Unselect </w:t>
      </w:r>
      <w:r w:rsidR="007C3C04">
        <w:rPr>
          <w:rFonts w:ascii="Lato" w:hAnsi="Lato"/>
          <w:b/>
          <w:bCs/>
        </w:rPr>
        <w:t>‘</w:t>
      </w:r>
      <w:r w:rsidR="007C3C04">
        <w:rPr>
          <w:rFonts w:ascii="Lato" w:hAnsi="Lato"/>
        </w:rPr>
        <w:t>t</w:t>
      </w:r>
      <w:r w:rsidRPr="00DA3149">
        <w:rPr>
          <w:rFonts w:ascii="Lato" w:hAnsi="Lato"/>
        </w:rPr>
        <w:t>otal</w:t>
      </w:r>
      <w:r w:rsidR="007C3C04">
        <w:rPr>
          <w:rFonts w:ascii="Lato" w:hAnsi="Lato"/>
        </w:rPr>
        <w:t>’</w:t>
      </w:r>
      <w:r w:rsidRPr="00DA3149">
        <w:rPr>
          <w:rFonts w:ascii="Lato" w:hAnsi="Lato"/>
        </w:rPr>
        <w:t>.</w:t>
      </w: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  <w:r>
        <w:rPr>
          <w:noProof/>
          <w:lang w:val="en-MY" w:eastAsia="en-MY"/>
        </w:rPr>
        <w:drawing>
          <wp:inline distT="0" distB="0" distL="0" distR="0" wp14:anchorId="7DB1AE26" wp14:editId="65E84145">
            <wp:extent cx="234315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5.</w:t>
      </w:r>
      <w:r>
        <w:rPr>
          <w:rFonts w:ascii="Lato" w:hAnsi="Lato"/>
          <w:b/>
          <w:bCs/>
        </w:rPr>
        <w:tab/>
        <w:t xml:space="preserve">Select </w:t>
      </w:r>
      <w:r w:rsidRPr="00DA3149">
        <w:rPr>
          <w:rFonts w:ascii="Lato" w:hAnsi="Lato"/>
        </w:rPr>
        <w:t>the following countries</w:t>
      </w:r>
      <w:r w:rsidR="007C3C04">
        <w:rPr>
          <w:rFonts w:ascii="Lato" w:hAnsi="Lato"/>
        </w:rPr>
        <w:t>:</w:t>
      </w:r>
    </w:p>
    <w:p w:rsidR="00DA3149" w:rsidRDefault="00DA3149" w:rsidP="00D43677">
      <w:pPr>
        <w:pStyle w:val="NoSpacing"/>
        <w:rPr>
          <w:rFonts w:ascii="Lato" w:hAnsi="Lato"/>
          <w:b/>
          <w:bCs/>
        </w:rPr>
      </w:pPr>
    </w:p>
    <w:p w:rsidR="00DA3149" w:rsidRDefault="00DA3149" w:rsidP="00D43677">
      <w:pPr>
        <w:pStyle w:val="NoSpacing"/>
        <w:rPr>
          <w:rFonts w:ascii="Lato" w:hAnsi="Lato"/>
          <w:lang w:val="it-IT"/>
        </w:rPr>
        <w:sectPr w:rsidR="00DA3149" w:rsidSect="00646276">
          <w:headerReference w:type="default" r:id="rId12"/>
          <w:footerReference w:type="default" r:id="rId13"/>
          <w:pgSz w:w="11906" w:h="16838"/>
          <w:pgMar w:top="1701" w:right="1440" w:bottom="1276" w:left="1440" w:header="708" w:footer="708" w:gutter="0"/>
          <w:cols w:space="708"/>
          <w:docGrid w:linePitch="360"/>
        </w:sectPr>
      </w:pP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  <w:lang w:val="it-IT"/>
        </w:rPr>
      </w:pPr>
      <w:r w:rsidRPr="00DA3149">
        <w:rPr>
          <w:rFonts w:ascii="Lato" w:hAnsi="Lato"/>
          <w:lang w:val="it-IT"/>
        </w:rPr>
        <w:t>Australia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</w:rPr>
      </w:pPr>
      <w:r w:rsidRPr="00DA3149">
        <w:rPr>
          <w:rFonts w:ascii="Lato" w:hAnsi="Lato"/>
        </w:rPr>
        <w:t>Bangladesh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  <w:lang w:val="it-IT"/>
        </w:rPr>
      </w:pPr>
      <w:r w:rsidRPr="00DA3149">
        <w:rPr>
          <w:rFonts w:ascii="Lato" w:hAnsi="Lato"/>
          <w:lang w:val="it-IT"/>
        </w:rPr>
        <w:t>China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</w:rPr>
      </w:pPr>
      <w:r w:rsidRPr="00DA3149">
        <w:rPr>
          <w:rFonts w:ascii="Lato" w:hAnsi="Lato"/>
        </w:rPr>
        <w:t>Egypt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  <w:lang w:val="it-IT"/>
        </w:rPr>
      </w:pPr>
      <w:r w:rsidRPr="00DA3149">
        <w:rPr>
          <w:rFonts w:ascii="Lato" w:hAnsi="Lato"/>
          <w:lang w:val="it-IT"/>
        </w:rPr>
        <w:t>Ma</w:t>
      </w:r>
      <w:r>
        <w:rPr>
          <w:rFonts w:ascii="Lato" w:hAnsi="Lato"/>
          <w:lang w:val="it-IT"/>
        </w:rPr>
        <w:t>laysia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</w:rPr>
      </w:pPr>
      <w:r w:rsidRPr="00DA3149">
        <w:rPr>
          <w:rFonts w:ascii="Lato" w:hAnsi="Lato"/>
        </w:rPr>
        <w:t>Pakistan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</w:rPr>
      </w:pPr>
      <w:r w:rsidRPr="00DA3149">
        <w:rPr>
          <w:rFonts w:ascii="Lato" w:hAnsi="Lato"/>
        </w:rPr>
        <w:t>Saudi Arabia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</w:rPr>
      </w:pPr>
      <w:r w:rsidRPr="00DA3149">
        <w:rPr>
          <w:rFonts w:ascii="Lato" w:hAnsi="Lato"/>
        </w:rPr>
        <w:t>Singapore</w:t>
      </w:r>
    </w:p>
    <w:p w:rsidR="00DA3149" w:rsidRDefault="00DA3149" w:rsidP="00DA3149">
      <w:pPr>
        <w:pStyle w:val="NoSpacing"/>
        <w:rPr>
          <w:rFonts w:ascii="Lato" w:hAnsi="Lato"/>
          <w:b/>
          <w:bCs/>
        </w:rPr>
        <w:sectPr w:rsidR="00DA3149" w:rsidSect="00DA3149">
          <w:type w:val="continuous"/>
          <w:pgSz w:w="11906" w:h="16838"/>
          <w:pgMar w:top="1701" w:right="1440" w:bottom="1276" w:left="1440" w:header="708" w:footer="708" w:gutter="0"/>
          <w:cols w:num="2" w:space="708"/>
          <w:docGrid w:linePitch="360"/>
        </w:sectPr>
      </w:pP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  <w:lang w:val="it-IT"/>
        </w:rPr>
      </w:pPr>
      <w:r w:rsidRPr="00DA3149">
        <w:rPr>
          <w:rFonts w:ascii="Lato" w:hAnsi="Lato"/>
          <w:lang w:val="it-IT"/>
        </w:rPr>
        <w:t>Sri Lanka</w:t>
      </w:r>
    </w:p>
    <w:p w:rsidR="00DA3149" w:rsidRPr="00DA3149" w:rsidRDefault="00DA3149" w:rsidP="00DA3149">
      <w:pPr>
        <w:pStyle w:val="NoSpacing"/>
        <w:numPr>
          <w:ilvl w:val="0"/>
          <w:numId w:val="1"/>
        </w:numPr>
        <w:rPr>
          <w:rFonts w:ascii="Lato" w:hAnsi="Lato"/>
        </w:rPr>
        <w:sectPr w:rsidR="00DA3149" w:rsidRPr="00DA3149" w:rsidSect="00DA3149">
          <w:type w:val="continuous"/>
          <w:pgSz w:w="11906" w:h="16838"/>
          <w:pgMar w:top="1701" w:right="1440" w:bottom="1276" w:left="1440" w:header="708" w:footer="708" w:gutter="0"/>
          <w:cols w:num="2" w:space="708"/>
          <w:docGrid w:linePitch="360"/>
        </w:sectPr>
      </w:pPr>
      <w:r w:rsidRPr="00DA3149">
        <w:rPr>
          <w:rFonts w:ascii="Lato" w:hAnsi="Lato"/>
        </w:rPr>
        <w:t>Vietnam</w:t>
      </w:r>
    </w:p>
    <w:p w:rsidR="00DA3149" w:rsidRPr="00DA3149" w:rsidRDefault="00DA3149" w:rsidP="00D43677">
      <w:pPr>
        <w:pStyle w:val="NoSpacing"/>
        <w:rPr>
          <w:rFonts w:ascii="Lato" w:hAnsi="Lato"/>
          <w:b/>
          <w:bCs/>
        </w:rPr>
      </w:pPr>
    </w:p>
    <w:p w:rsidR="00DA3149" w:rsidRPr="00DA3149" w:rsidRDefault="00DA3149" w:rsidP="00D43677">
      <w:pPr>
        <w:pStyle w:val="NoSpacing"/>
        <w:rPr>
          <w:rFonts w:ascii="Lato" w:hAnsi="Lato"/>
          <w:b/>
          <w:bCs/>
        </w:rPr>
      </w:pPr>
    </w:p>
    <w:p w:rsidR="00520001" w:rsidRDefault="00DA3149" w:rsidP="00A00FF9">
      <w:pPr>
        <w:pStyle w:val="NoSpacing"/>
        <w:rPr>
          <w:rFonts w:ascii="Lato" w:hAnsi="Lato"/>
        </w:rPr>
      </w:pPr>
      <w:r>
        <w:rPr>
          <w:rFonts w:ascii="Lato" w:hAnsi="Lato"/>
          <w:b/>
          <w:bCs/>
        </w:rPr>
        <w:t>7</w:t>
      </w:r>
      <w:r w:rsidR="00D43677" w:rsidRPr="00D43677">
        <w:rPr>
          <w:rFonts w:ascii="Lato" w:hAnsi="Lato"/>
          <w:b/>
          <w:bCs/>
        </w:rPr>
        <w:t>.</w:t>
      </w:r>
      <w:r w:rsidR="00D43677" w:rsidRPr="00D43677">
        <w:rPr>
          <w:rFonts w:ascii="Lato" w:hAnsi="Lato"/>
          <w:b/>
          <w:bCs/>
        </w:rPr>
        <w:tab/>
      </w:r>
      <w:r>
        <w:rPr>
          <w:rFonts w:ascii="Lato" w:hAnsi="Lato"/>
          <w:b/>
          <w:bCs/>
        </w:rPr>
        <w:t xml:space="preserve">Take </w:t>
      </w:r>
      <w:r w:rsidRPr="00A00FF9">
        <w:rPr>
          <w:rFonts w:ascii="Lato" w:hAnsi="Lato"/>
        </w:rPr>
        <w:t xml:space="preserve">a screenshot of the line graph and </w:t>
      </w:r>
      <w:r w:rsidRPr="00A00FF9">
        <w:rPr>
          <w:rFonts w:ascii="Lato" w:hAnsi="Lato"/>
          <w:b/>
          <w:bCs/>
        </w:rPr>
        <w:t>paste</w:t>
      </w:r>
      <w:r w:rsidRPr="00A00FF9">
        <w:rPr>
          <w:rFonts w:ascii="Lato" w:hAnsi="Lato"/>
        </w:rPr>
        <w:t xml:space="preserve"> </w:t>
      </w:r>
      <w:r w:rsidR="00A00FF9">
        <w:rPr>
          <w:rFonts w:ascii="Lato" w:hAnsi="Lato"/>
        </w:rPr>
        <w:t>into a Word document.</w:t>
      </w:r>
    </w:p>
    <w:p w:rsidR="00D43677" w:rsidRDefault="00D43677" w:rsidP="00D43677">
      <w:pPr>
        <w:pStyle w:val="NoSpacing"/>
        <w:rPr>
          <w:rFonts w:ascii="Lato" w:hAnsi="Lato"/>
        </w:rPr>
      </w:pPr>
    </w:p>
    <w:p w:rsidR="00D43677" w:rsidRDefault="00D43677" w:rsidP="00D43677">
      <w:pPr>
        <w:pStyle w:val="NoSpacing"/>
        <w:rPr>
          <w:rFonts w:ascii="Lato" w:hAnsi="Lato"/>
        </w:rPr>
      </w:pPr>
    </w:p>
    <w:p w:rsidR="00D43677" w:rsidRDefault="00A00FF9" w:rsidP="00D43677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47DE2B2E" wp14:editId="446D4C7B">
            <wp:extent cx="5731510" cy="3125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E8" w:rsidRDefault="00D43677" w:rsidP="00A00FF9">
      <w:pPr>
        <w:pStyle w:val="NoSpacing"/>
        <w:rPr>
          <w:rFonts w:ascii="Lato" w:hAnsi="Lato"/>
        </w:rPr>
      </w:pPr>
      <w:r>
        <w:rPr>
          <w:rFonts w:ascii="Lato" w:hAnsi="Lato"/>
        </w:rPr>
        <w:br/>
      </w:r>
      <w:r w:rsidR="009A1BE8">
        <w:rPr>
          <w:rFonts w:ascii="Lato" w:hAnsi="Lato"/>
        </w:rPr>
        <w:br w:type="page"/>
      </w:r>
    </w:p>
    <w:p w:rsidR="00A00FF9" w:rsidRDefault="00A00FF9" w:rsidP="00A00FF9">
      <w:pPr>
        <w:pStyle w:val="NoSpacing"/>
        <w:rPr>
          <w:rFonts w:ascii="Lato" w:hAnsi="Lato"/>
        </w:rPr>
      </w:pPr>
    </w:p>
    <w:p w:rsidR="00D43677" w:rsidRDefault="00A00FF9" w:rsidP="00A00FF9">
      <w:pPr>
        <w:pStyle w:val="NoSpacing"/>
        <w:rPr>
          <w:rFonts w:ascii="Lato" w:hAnsi="Lato"/>
        </w:rPr>
      </w:pPr>
      <w:r w:rsidRPr="00A00FF9">
        <w:rPr>
          <w:rFonts w:ascii="Lato" w:hAnsi="Lato"/>
          <w:b/>
          <w:bCs/>
        </w:rPr>
        <w:t>8</w:t>
      </w:r>
      <w:r w:rsidR="00D43677" w:rsidRPr="00A00FF9">
        <w:rPr>
          <w:rFonts w:ascii="Lato" w:hAnsi="Lato"/>
          <w:b/>
          <w:bCs/>
        </w:rPr>
        <w:t>.</w:t>
      </w:r>
      <w:r w:rsidRPr="00A00FF9">
        <w:rPr>
          <w:rFonts w:ascii="Lato" w:hAnsi="Lato"/>
          <w:b/>
          <w:bCs/>
        </w:rPr>
        <w:tab/>
        <w:t>Select</w:t>
      </w:r>
      <w:r>
        <w:rPr>
          <w:rFonts w:ascii="Lato" w:hAnsi="Lato"/>
        </w:rPr>
        <w:t xml:space="preserve"> the column graph type.</w:t>
      </w:r>
    </w:p>
    <w:p w:rsidR="00A00FF9" w:rsidRDefault="00A00FF9" w:rsidP="00A00FF9">
      <w:pPr>
        <w:pStyle w:val="NoSpacing"/>
        <w:rPr>
          <w:rFonts w:ascii="Lato" w:hAnsi="Lato"/>
        </w:rPr>
      </w:pPr>
    </w:p>
    <w:p w:rsidR="00A00FF9" w:rsidRDefault="00A00FF9" w:rsidP="00A00FF9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71E856D3" wp14:editId="3698FF28">
            <wp:extent cx="4337685" cy="6286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570" cy="63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F9" w:rsidRDefault="00A00FF9" w:rsidP="00A00FF9">
      <w:pPr>
        <w:pStyle w:val="NoSpacing"/>
        <w:rPr>
          <w:rFonts w:ascii="Lato" w:hAnsi="Lato"/>
        </w:rPr>
      </w:pPr>
    </w:p>
    <w:p w:rsidR="00A00FF9" w:rsidRDefault="00A00FF9" w:rsidP="00A00FF9">
      <w:pPr>
        <w:pStyle w:val="NoSpacing"/>
        <w:rPr>
          <w:rFonts w:ascii="Lato" w:hAnsi="Lato"/>
        </w:rPr>
      </w:pPr>
    </w:p>
    <w:p w:rsidR="00A00FF9" w:rsidRDefault="00A00FF9">
      <w:pPr>
        <w:pStyle w:val="NoSpacing"/>
        <w:rPr>
          <w:rFonts w:ascii="Lato" w:hAnsi="Lato"/>
        </w:rPr>
      </w:pPr>
      <w:r w:rsidRPr="00A00FF9">
        <w:rPr>
          <w:rFonts w:ascii="Lato" w:hAnsi="Lato"/>
          <w:b/>
          <w:bCs/>
        </w:rPr>
        <w:t>9.</w:t>
      </w:r>
      <w:r w:rsidRPr="00A00FF9">
        <w:rPr>
          <w:rFonts w:ascii="Lato" w:hAnsi="Lato"/>
          <w:b/>
          <w:bCs/>
        </w:rPr>
        <w:tab/>
        <w:t>Select</w:t>
      </w:r>
      <w:r>
        <w:rPr>
          <w:rFonts w:ascii="Lato" w:hAnsi="Lato"/>
        </w:rPr>
        <w:t xml:space="preserve"> </w:t>
      </w:r>
      <w:r w:rsidR="007C3C04">
        <w:rPr>
          <w:rFonts w:ascii="Lato" w:hAnsi="Lato"/>
        </w:rPr>
        <w:t>‘</w:t>
      </w:r>
      <w:r>
        <w:rPr>
          <w:rFonts w:ascii="Lato" w:hAnsi="Lato"/>
        </w:rPr>
        <w:t>settings</w:t>
      </w:r>
      <w:r w:rsidR="007C3C04">
        <w:rPr>
          <w:rFonts w:ascii="Lato" w:hAnsi="Lato"/>
        </w:rPr>
        <w:t>’</w:t>
      </w:r>
      <w:r>
        <w:rPr>
          <w:rFonts w:ascii="Lato" w:hAnsi="Lato"/>
        </w:rPr>
        <w:t xml:space="preserve"> then unselect </w:t>
      </w:r>
      <w:r w:rsidR="007C3C04">
        <w:rPr>
          <w:rFonts w:ascii="Lato" w:hAnsi="Lato"/>
        </w:rPr>
        <w:t>‘s</w:t>
      </w:r>
      <w:r>
        <w:rPr>
          <w:rFonts w:ascii="Lato" w:hAnsi="Lato"/>
        </w:rPr>
        <w:t>how non-selected items</w:t>
      </w:r>
      <w:r w:rsidR="007C3C04">
        <w:rPr>
          <w:rFonts w:ascii="Lato" w:hAnsi="Lato"/>
        </w:rPr>
        <w:t>’</w:t>
      </w:r>
      <w:r>
        <w:rPr>
          <w:rFonts w:ascii="Lato" w:hAnsi="Lato"/>
        </w:rPr>
        <w:t>.</w:t>
      </w:r>
    </w:p>
    <w:p w:rsidR="00A00FF9" w:rsidRDefault="00A00FF9" w:rsidP="00A00FF9">
      <w:pPr>
        <w:pStyle w:val="NoSpacing"/>
        <w:rPr>
          <w:rFonts w:ascii="Lato" w:hAnsi="Lato"/>
        </w:rPr>
      </w:pPr>
    </w:p>
    <w:p w:rsidR="00A00FF9" w:rsidRDefault="00A00FF9" w:rsidP="00D43677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57DEB3F0" wp14:editId="1427DED6">
            <wp:extent cx="4338995" cy="12287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209" cy="12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F9" w:rsidRDefault="00A00FF9" w:rsidP="00D43677">
      <w:pPr>
        <w:pStyle w:val="NoSpacing"/>
        <w:rPr>
          <w:rFonts w:ascii="Lato" w:hAnsi="Lato"/>
        </w:rPr>
      </w:pPr>
    </w:p>
    <w:p w:rsidR="00A00FF9" w:rsidRDefault="00A00FF9" w:rsidP="00D43677">
      <w:pPr>
        <w:pStyle w:val="NoSpacing"/>
        <w:rPr>
          <w:rFonts w:ascii="Lato" w:hAnsi="Lato"/>
        </w:rPr>
      </w:pPr>
    </w:p>
    <w:p w:rsidR="00A00FF9" w:rsidRDefault="00A00FF9" w:rsidP="00140760">
      <w:pPr>
        <w:pStyle w:val="NoSpacing"/>
        <w:rPr>
          <w:rFonts w:ascii="Lato" w:hAnsi="Lato"/>
        </w:rPr>
      </w:pPr>
      <w:r w:rsidRPr="00FE1077">
        <w:rPr>
          <w:rFonts w:ascii="Lato" w:hAnsi="Lato"/>
          <w:b/>
          <w:bCs/>
        </w:rPr>
        <w:t>10.</w:t>
      </w:r>
      <w:r w:rsidRPr="00FE1077">
        <w:rPr>
          <w:rFonts w:ascii="Lato" w:hAnsi="Lato"/>
          <w:b/>
          <w:bCs/>
        </w:rPr>
        <w:tab/>
        <w:t>Mo</w:t>
      </w:r>
      <w:r w:rsidR="00FE1077" w:rsidRPr="00FE1077">
        <w:rPr>
          <w:rFonts w:ascii="Lato" w:hAnsi="Lato"/>
          <w:b/>
          <w:bCs/>
        </w:rPr>
        <w:t>ve</w:t>
      </w:r>
      <w:r w:rsidR="00FE1077">
        <w:rPr>
          <w:rFonts w:ascii="Lato" w:hAnsi="Lato"/>
        </w:rPr>
        <w:t xml:space="preserve"> the slider to 1990 and then </w:t>
      </w:r>
      <w:r w:rsidR="00FE1077" w:rsidRPr="00FE1077">
        <w:rPr>
          <w:rFonts w:ascii="Lato" w:hAnsi="Lato"/>
          <w:b/>
          <w:bCs/>
        </w:rPr>
        <w:t>press</w:t>
      </w:r>
      <w:r w:rsidR="00FE1077">
        <w:rPr>
          <w:rFonts w:ascii="Lato" w:hAnsi="Lato"/>
        </w:rPr>
        <w:t xml:space="preserve"> </w:t>
      </w:r>
      <w:r w:rsidR="007C3C04">
        <w:rPr>
          <w:rFonts w:ascii="Lato" w:hAnsi="Lato"/>
        </w:rPr>
        <w:t>‘</w:t>
      </w:r>
      <w:r w:rsidR="00140760">
        <w:rPr>
          <w:rFonts w:ascii="Lato" w:hAnsi="Lato"/>
        </w:rPr>
        <w:t>p</w:t>
      </w:r>
      <w:r>
        <w:rPr>
          <w:rFonts w:ascii="Lato" w:hAnsi="Lato"/>
        </w:rPr>
        <w:t>lay</w:t>
      </w:r>
      <w:r w:rsidR="007C3C04">
        <w:rPr>
          <w:rFonts w:ascii="Lato" w:hAnsi="Lato"/>
        </w:rPr>
        <w:t>’</w:t>
      </w:r>
      <w:r w:rsidR="00FE1077">
        <w:rPr>
          <w:rFonts w:ascii="Lato" w:hAnsi="Lato"/>
        </w:rPr>
        <w:t>.</w:t>
      </w:r>
    </w:p>
    <w:p w:rsidR="00FE1077" w:rsidRDefault="00FE1077" w:rsidP="00FE1077">
      <w:pPr>
        <w:pStyle w:val="NoSpacing"/>
        <w:rPr>
          <w:rFonts w:ascii="Lato" w:hAnsi="Lato"/>
        </w:rPr>
      </w:pPr>
    </w:p>
    <w:p w:rsidR="00FE1077" w:rsidRDefault="00FE1077" w:rsidP="00FE1077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07882D51" wp14:editId="5DD94BAA">
            <wp:extent cx="4391025" cy="899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494" cy="90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77" w:rsidRDefault="00FE1077" w:rsidP="00FE1077">
      <w:pPr>
        <w:pStyle w:val="NoSpacing"/>
        <w:rPr>
          <w:rFonts w:ascii="Lato" w:hAnsi="Lato"/>
        </w:rPr>
      </w:pPr>
    </w:p>
    <w:p w:rsidR="00FE1077" w:rsidRDefault="00FE1077" w:rsidP="00FE1077">
      <w:pPr>
        <w:pStyle w:val="NoSpacing"/>
        <w:rPr>
          <w:rFonts w:ascii="Lato" w:hAnsi="Lato"/>
        </w:rPr>
      </w:pPr>
    </w:p>
    <w:p w:rsidR="00FE1077" w:rsidRDefault="00FE1077" w:rsidP="00140760">
      <w:pPr>
        <w:pStyle w:val="NoSpacing"/>
        <w:rPr>
          <w:rFonts w:ascii="Lato" w:hAnsi="Lato"/>
        </w:rPr>
      </w:pPr>
      <w:r w:rsidRPr="00FE1077">
        <w:rPr>
          <w:rFonts w:ascii="Lato" w:hAnsi="Lato"/>
          <w:b/>
          <w:bCs/>
        </w:rPr>
        <w:t>11.</w:t>
      </w:r>
      <w:r w:rsidRPr="00FE1077">
        <w:rPr>
          <w:rFonts w:ascii="Lato" w:hAnsi="Lato"/>
          <w:b/>
          <w:bCs/>
        </w:rPr>
        <w:tab/>
        <w:t>Click</w:t>
      </w:r>
      <w:r>
        <w:rPr>
          <w:rFonts w:ascii="Lato" w:hAnsi="Lato"/>
        </w:rPr>
        <w:t xml:space="preserve"> the </w:t>
      </w:r>
      <w:r w:rsidR="00140760">
        <w:rPr>
          <w:rFonts w:ascii="Lato" w:hAnsi="Lato"/>
        </w:rPr>
        <w:t>l</w:t>
      </w:r>
      <w:r>
        <w:rPr>
          <w:rFonts w:ascii="Lato" w:hAnsi="Lato"/>
        </w:rPr>
        <w:t>ink button and</w:t>
      </w:r>
      <w:r w:rsidRPr="00FE1077">
        <w:rPr>
          <w:rFonts w:ascii="Lato" w:hAnsi="Lato"/>
          <w:b/>
          <w:bCs/>
        </w:rPr>
        <w:t xml:space="preserve"> copy</w:t>
      </w:r>
      <w:r>
        <w:rPr>
          <w:rFonts w:ascii="Lato" w:hAnsi="Lato"/>
        </w:rPr>
        <w:t xml:space="preserve"> the HTML code.</w:t>
      </w:r>
    </w:p>
    <w:p w:rsidR="00FE1077" w:rsidRDefault="00FE1077" w:rsidP="00FE1077">
      <w:pPr>
        <w:pStyle w:val="NoSpacing"/>
        <w:rPr>
          <w:rFonts w:ascii="Lato" w:hAnsi="Lato"/>
        </w:rPr>
      </w:pPr>
    </w:p>
    <w:p w:rsidR="00FE1077" w:rsidRDefault="00FE1077" w:rsidP="00FE1077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33B32F10" wp14:editId="26D5C83B">
            <wp:extent cx="4419600" cy="180561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109" cy="18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77" w:rsidRDefault="00FE1077" w:rsidP="00FE1077">
      <w:pPr>
        <w:pStyle w:val="NoSpacing"/>
        <w:rPr>
          <w:rFonts w:ascii="Lato" w:hAnsi="Lato"/>
        </w:rPr>
      </w:pPr>
    </w:p>
    <w:p w:rsidR="009A1BE8" w:rsidRDefault="009A1BE8" w:rsidP="00140760">
      <w:pPr>
        <w:pStyle w:val="NoSpacing"/>
        <w:rPr>
          <w:rFonts w:ascii="Lato" w:hAnsi="Lato"/>
          <w:b/>
          <w:bCs/>
          <w:u w:val="single"/>
        </w:rPr>
      </w:pPr>
      <w:r>
        <w:rPr>
          <w:rFonts w:ascii="Lato" w:hAnsi="Lato"/>
          <w:b/>
          <w:bCs/>
          <w:u w:val="single"/>
        </w:rPr>
        <w:br w:type="page"/>
      </w:r>
    </w:p>
    <w:p w:rsidR="009A1BE8" w:rsidRDefault="009A1BE8" w:rsidP="00140760">
      <w:pPr>
        <w:pStyle w:val="NoSpacing"/>
        <w:rPr>
          <w:rFonts w:ascii="Lato" w:hAnsi="Lato"/>
          <w:b/>
          <w:bCs/>
        </w:rPr>
      </w:pPr>
    </w:p>
    <w:p w:rsidR="00140760" w:rsidRDefault="00140760" w:rsidP="00140760">
      <w:pPr>
        <w:pStyle w:val="NoSpacing"/>
        <w:rPr>
          <w:rFonts w:ascii="Lato" w:hAnsi="Lato"/>
        </w:rPr>
      </w:pPr>
      <w:r w:rsidRPr="00140760">
        <w:rPr>
          <w:rFonts w:ascii="Lato" w:hAnsi="Lato"/>
          <w:b/>
          <w:bCs/>
        </w:rPr>
        <w:t>12.</w:t>
      </w:r>
      <w:r w:rsidRPr="00140760">
        <w:rPr>
          <w:rFonts w:ascii="Lato" w:hAnsi="Lato"/>
          <w:b/>
          <w:bCs/>
        </w:rPr>
        <w:tab/>
        <w:t>Select</w:t>
      </w:r>
      <w:r>
        <w:rPr>
          <w:rFonts w:ascii="Lato" w:hAnsi="Lato"/>
        </w:rPr>
        <w:t xml:space="preserve"> the map graph type.</w:t>
      </w:r>
    </w:p>
    <w:p w:rsidR="00140760" w:rsidRDefault="00140760" w:rsidP="00FE1077">
      <w:pPr>
        <w:pStyle w:val="NoSpacing"/>
        <w:rPr>
          <w:rFonts w:ascii="Lato" w:hAnsi="Lato"/>
        </w:rPr>
      </w:pPr>
    </w:p>
    <w:p w:rsidR="00140760" w:rsidRDefault="00140760" w:rsidP="00FE1077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6F6DF43E" wp14:editId="4B53446E">
            <wp:extent cx="3981450" cy="561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60" w:rsidRDefault="00140760" w:rsidP="00FE1077">
      <w:pPr>
        <w:pStyle w:val="NoSpacing"/>
        <w:rPr>
          <w:rFonts w:ascii="Lato" w:hAnsi="Lato"/>
        </w:rPr>
      </w:pPr>
    </w:p>
    <w:p w:rsidR="00140760" w:rsidRDefault="00140760" w:rsidP="00FE1077">
      <w:pPr>
        <w:pStyle w:val="NoSpacing"/>
        <w:rPr>
          <w:rFonts w:ascii="Lato" w:hAnsi="Lato"/>
        </w:rPr>
      </w:pPr>
    </w:p>
    <w:p w:rsidR="009A1BE8" w:rsidRDefault="00140760" w:rsidP="00140760">
      <w:pPr>
        <w:pStyle w:val="NoSpacing"/>
        <w:rPr>
          <w:rFonts w:ascii="Lato" w:hAnsi="Lato"/>
        </w:rPr>
      </w:pPr>
      <w:r w:rsidRPr="00140760">
        <w:rPr>
          <w:rFonts w:ascii="Lato" w:hAnsi="Lato"/>
          <w:b/>
          <w:bCs/>
        </w:rPr>
        <w:t>13.</w:t>
      </w:r>
      <w:r w:rsidRPr="00140760">
        <w:rPr>
          <w:rFonts w:ascii="Lato" w:hAnsi="Lato"/>
          <w:b/>
          <w:bCs/>
        </w:rPr>
        <w:tab/>
        <w:t>Move</w:t>
      </w:r>
      <w:r w:rsidR="007C3C04">
        <w:rPr>
          <w:rFonts w:ascii="Lato" w:hAnsi="Lato"/>
          <w:b/>
          <w:bCs/>
        </w:rPr>
        <w:t xml:space="preserve"> </w:t>
      </w:r>
      <w:r w:rsidR="007C3C04" w:rsidRPr="007074A6">
        <w:rPr>
          <w:rFonts w:ascii="Lato" w:hAnsi="Lato"/>
        </w:rPr>
        <w:t>the</w:t>
      </w:r>
      <w:r>
        <w:rPr>
          <w:rFonts w:ascii="Lato" w:hAnsi="Lato"/>
        </w:rPr>
        <w:t xml:space="preserve"> ruler to 1990 and </w:t>
      </w:r>
      <w:r w:rsidRPr="00140760">
        <w:rPr>
          <w:rFonts w:ascii="Lato" w:hAnsi="Lato"/>
          <w:b/>
          <w:bCs/>
        </w:rPr>
        <w:t>press</w:t>
      </w:r>
      <w:r>
        <w:rPr>
          <w:rFonts w:ascii="Lato" w:hAnsi="Lato"/>
        </w:rPr>
        <w:t xml:space="preserve"> </w:t>
      </w:r>
      <w:r w:rsidR="007C3C04">
        <w:rPr>
          <w:rFonts w:ascii="Lato" w:hAnsi="Lato"/>
        </w:rPr>
        <w:t>‘</w:t>
      </w:r>
      <w:r>
        <w:rPr>
          <w:rFonts w:ascii="Lato" w:hAnsi="Lato"/>
        </w:rPr>
        <w:t>play</w:t>
      </w:r>
      <w:r w:rsidR="007C3C04">
        <w:rPr>
          <w:rFonts w:ascii="Lato" w:hAnsi="Lato"/>
        </w:rPr>
        <w:t>’</w:t>
      </w:r>
      <w:r>
        <w:rPr>
          <w:rFonts w:ascii="Lato" w:hAnsi="Lato"/>
        </w:rPr>
        <w:t>.</w:t>
      </w:r>
    </w:p>
    <w:p w:rsidR="009A1BE8" w:rsidRDefault="009A1BE8" w:rsidP="00140760">
      <w:pPr>
        <w:pStyle w:val="NoSpacing"/>
        <w:rPr>
          <w:rFonts w:ascii="Lato" w:hAnsi="Lato"/>
        </w:rPr>
      </w:pPr>
    </w:p>
    <w:p w:rsidR="00140760" w:rsidRDefault="00140760" w:rsidP="00FE1077">
      <w:pPr>
        <w:pStyle w:val="NoSpacing"/>
        <w:rPr>
          <w:rFonts w:ascii="Lato" w:hAnsi="Lato"/>
        </w:rPr>
      </w:pPr>
    </w:p>
    <w:p w:rsidR="00140760" w:rsidRDefault="00140760" w:rsidP="00140760">
      <w:pPr>
        <w:pStyle w:val="NoSpacing"/>
        <w:rPr>
          <w:rFonts w:ascii="Lato" w:hAnsi="Lato"/>
        </w:rPr>
      </w:pPr>
      <w:r w:rsidRPr="00EE603E">
        <w:rPr>
          <w:rFonts w:ascii="Lato" w:hAnsi="Lato"/>
          <w:b/>
          <w:bCs/>
        </w:rPr>
        <w:t>14.</w:t>
      </w:r>
      <w:r>
        <w:rPr>
          <w:rFonts w:ascii="Lato" w:hAnsi="Lato"/>
        </w:rPr>
        <w:tab/>
      </w:r>
      <w:r w:rsidRPr="00FE1077">
        <w:rPr>
          <w:rFonts w:ascii="Lato" w:hAnsi="Lato"/>
          <w:b/>
          <w:bCs/>
        </w:rPr>
        <w:t>Click</w:t>
      </w:r>
      <w:r>
        <w:rPr>
          <w:rFonts w:ascii="Lato" w:hAnsi="Lato"/>
        </w:rPr>
        <w:t xml:space="preserve"> the link button and</w:t>
      </w:r>
      <w:r w:rsidRPr="00FE1077">
        <w:rPr>
          <w:rFonts w:ascii="Lato" w:hAnsi="Lato"/>
          <w:b/>
          <w:bCs/>
        </w:rPr>
        <w:t xml:space="preserve"> copy</w:t>
      </w:r>
      <w:r>
        <w:rPr>
          <w:rFonts w:ascii="Lato" w:hAnsi="Lato"/>
        </w:rPr>
        <w:t xml:space="preserve"> the HTML code.</w:t>
      </w:r>
    </w:p>
    <w:p w:rsidR="00EE603E" w:rsidRDefault="00EE603E" w:rsidP="00140760">
      <w:pPr>
        <w:pStyle w:val="NoSpacing"/>
        <w:rPr>
          <w:rFonts w:ascii="Lato" w:hAnsi="Lato"/>
        </w:rPr>
      </w:pPr>
    </w:p>
    <w:p w:rsidR="00EE603E" w:rsidRDefault="00EE603E" w:rsidP="00140760">
      <w:pPr>
        <w:pStyle w:val="NoSpacing"/>
        <w:rPr>
          <w:rFonts w:ascii="Lato" w:hAnsi="Lato"/>
        </w:rPr>
      </w:pPr>
    </w:p>
    <w:p w:rsidR="00C01699" w:rsidRDefault="00705B77" w:rsidP="00140760">
      <w:pPr>
        <w:pStyle w:val="NoSpacing"/>
        <w:rPr>
          <w:rFonts w:ascii="Lato" w:hAnsi="Lato"/>
        </w:rPr>
      </w:pPr>
      <w:r w:rsidRPr="00705B77">
        <w:rPr>
          <w:rFonts w:ascii="Lato" w:hAnsi="Lato"/>
          <w:b/>
          <w:bCs/>
        </w:rPr>
        <w:t>15.</w:t>
      </w:r>
      <w:r w:rsidRPr="00705B77">
        <w:rPr>
          <w:rFonts w:ascii="Lato" w:hAnsi="Lato"/>
          <w:b/>
          <w:bCs/>
        </w:rPr>
        <w:tab/>
        <w:t>Select</w:t>
      </w:r>
      <w:r>
        <w:rPr>
          <w:rFonts w:ascii="Lato" w:hAnsi="Lato"/>
        </w:rPr>
        <w:t xml:space="preserve"> the bubble chart icon.</w:t>
      </w:r>
    </w:p>
    <w:p w:rsidR="00705B77" w:rsidRDefault="00705B77" w:rsidP="00140760">
      <w:pPr>
        <w:pStyle w:val="NoSpacing"/>
        <w:rPr>
          <w:rFonts w:ascii="Lato" w:hAnsi="Lato"/>
        </w:rPr>
      </w:pPr>
    </w:p>
    <w:p w:rsidR="00705B77" w:rsidRDefault="00705B77" w:rsidP="00140760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5936261F" wp14:editId="762262FF">
            <wp:extent cx="393382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7" w:rsidRDefault="00705B77" w:rsidP="00140760">
      <w:pPr>
        <w:pStyle w:val="NoSpacing"/>
        <w:rPr>
          <w:rFonts w:ascii="Lato" w:hAnsi="Lato"/>
        </w:rPr>
      </w:pPr>
    </w:p>
    <w:p w:rsidR="00705B77" w:rsidRDefault="00705B77" w:rsidP="00705B77">
      <w:pPr>
        <w:pStyle w:val="NoSpacing"/>
        <w:rPr>
          <w:rFonts w:ascii="Lato" w:hAnsi="Lato"/>
          <w:b/>
          <w:bCs/>
        </w:rPr>
      </w:pPr>
    </w:p>
    <w:p w:rsidR="00705B77" w:rsidRDefault="00705B77" w:rsidP="00705B77">
      <w:pPr>
        <w:pStyle w:val="NoSpacing"/>
        <w:rPr>
          <w:rFonts w:ascii="Lato" w:hAnsi="Lato"/>
        </w:rPr>
      </w:pPr>
      <w:r w:rsidRPr="00140760">
        <w:rPr>
          <w:rFonts w:ascii="Lato" w:hAnsi="Lato"/>
          <w:b/>
          <w:bCs/>
        </w:rPr>
        <w:t>1</w:t>
      </w:r>
      <w:r>
        <w:rPr>
          <w:rFonts w:ascii="Lato" w:hAnsi="Lato"/>
          <w:b/>
          <w:bCs/>
        </w:rPr>
        <w:t>6</w:t>
      </w:r>
      <w:r w:rsidRPr="00140760">
        <w:rPr>
          <w:rFonts w:ascii="Lato" w:hAnsi="Lato"/>
          <w:b/>
          <w:bCs/>
        </w:rPr>
        <w:t>.</w:t>
      </w:r>
      <w:r w:rsidRPr="00140760">
        <w:rPr>
          <w:rFonts w:ascii="Lato" w:hAnsi="Lato"/>
          <w:b/>
          <w:bCs/>
        </w:rPr>
        <w:tab/>
        <w:t>Move</w:t>
      </w:r>
      <w:r>
        <w:rPr>
          <w:rFonts w:ascii="Lato" w:hAnsi="Lato"/>
        </w:rPr>
        <w:t xml:space="preserve"> </w:t>
      </w:r>
      <w:r w:rsidR="007C3C04">
        <w:rPr>
          <w:rFonts w:ascii="Lato" w:hAnsi="Lato"/>
        </w:rPr>
        <w:t xml:space="preserve">the </w:t>
      </w:r>
      <w:r>
        <w:rPr>
          <w:rFonts w:ascii="Lato" w:hAnsi="Lato"/>
        </w:rPr>
        <w:t xml:space="preserve">ruler to 1990 and </w:t>
      </w:r>
      <w:r w:rsidRPr="00140760">
        <w:rPr>
          <w:rFonts w:ascii="Lato" w:hAnsi="Lato"/>
          <w:b/>
          <w:bCs/>
        </w:rPr>
        <w:t>press</w:t>
      </w:r>
      <w:r>
        <w:rPr>
          <w:rFonts w:ascii="Lato" w:hAnsi="Lato"/>
        </w:rPr>
        <w:t xml:space="preserve"> </w:t>
      </w:r>
      <w:r w:rsidR="007C3C04">
        <w:rPr>
          <w:rFonts w:ascii="Lato" w:hAnsi="Lato"/>
        </w:rPr>
        <w:t>‘</w:t>
      </w:r>
      <w:r>
        <w:rPr>
          <w:rFonts w:ascii="Lato" w:hAnsi="Lato"/>
        </w:rPr>
        <w:t>play</w:t>
      </w:r>
      <w:r w:rsidR="007C3C04">
        <w:rPr>
          <w:rFonts w:ascii="Lato" w:hAnsi="Lato"/>
        </w:rPr>
        <w:t>’</w:t>
      </w:r>
      <w:r>
        <w:rPr>
          <w:rFonts w:ascii="Lato" w:hAnsi="Lato"/>
        </w:rPr>
        <w:t>.</w:t>
      </w:r>
    </w:p>
    <w:p w:rsidR="00705B77" w:rsidRDefault="00705B77" w:rsidP="00705B77">
      <w:pPr>
        <w:pStyle w:val="NoSpacing"/>
        <w:rPr>
          <w:rFonts w:ascii="Lato" w:hAnsi="Lato"/>
        </w:rPr>
      </w:pPr>
    </w:p>
    <w:p w:rsidR="00705B77" w:rsidRDefault="00705B77" w:rsidP="00705B77">
      <w:pPr>
        <w:pStyle w:val="NoSpacing"/>
        <w:rPr>
          <w:rFonts w:ascii="Lato" w:hAnsi="Lato"/>
        </w:rPr>
      </w:pPr>
      <w:r>
        <w:rPr>
          <w:noProof/>
          <w:lang w:val="en-MY" w:eastAsia="en-MY"/>
        </w:rPr>
        <w:drawing>
          <wp:inline distT="0" distB="0" distL="0" distR="0" wp14:anchorId="354F661A" wp14:editId="4AA9A748">
            <wp:extent cx="4133850" cy="22295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294" cy="22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7" w:rsidRDefault="00705B77" w:rsidP="00705B77">
      <w:pPr>
        <w:pStyle w:val="NoSpacing"/>
        <w:rPr>
          <w:rFonts w:ascii="Lato" w:hAnsi="Lato"/>
        </w:rPr>
      </w:pPr>
    </w:p>
    <w:p w:rsidR="00705B77" w:rsidRDefault="00705B77" w:rsidP="00705B77">
      <w:pPr>
        <w:pStyle w:val="NoSpacing"/>
        <w:rPr>
          <w:rFonts w:ascii="Lato" w:hAnsi="Lato"/>
          <w:b/>
          <w:bCs/>
        </w:rPr>
      </w:pPr>
    </w:p>
    <w:p w:rsidR="00705B77" w:rsidRDefault="00705B77" w:rsidP="00705B77">
      <w:pPr>
        <w:pStyle w:val="NoSpacing"/>
        <w:rPr>
          <w:rFonts w:ascii="Lato" w:hAnsi="Lato"/>
        </w:rPr>
      </w:pPr>
      <w:r w:rsidRPr="00705B77">
        <w:rPr>
          <w:rFonts w:ascii="Lato" w:hAnsi="Lato"/>
          <w:b/>
          <w:bCs/>
        </w:rPr>
        <w:t>17.</w:t>
      </w:r>
      <w:r>
        <w:rPr>
          <w:rFonts w:ascii="Lato" w:hAnsi="Lato"/>
        </w:rPr>
        <w:tab/>
      </w:r>
      <w:r w:rsidRPr="00FE1077">
        <w:rPr>
          <w:rFonts w:ascii="Lato" w:hAnsi="Lato"/>
          <w:b/>
          <w:bCs/>
        </w:rPr>
        <w:t>Click</w:t>
      </w:r>
      <w:r>
        <w:rPr>
          <w:rFonts w:ascii="Lato" w:hAnsi="Lato"/>
        </w:rPr>
        <w:t xml:space="preserve"> the link button and</w:t>
      </w:r>
      <w:r w:rsidRPr="00FE1077">
        <w:rPr>
          <w:rFonts w:ascii="Lato" w:hAnsi="Lato"/>
          <w:b/>
          <w:bCs/>
        </w:rPr>
        <w:t xml:space="preserve"> copy</w:t>
      </w:r>
      <w:r>
        <w:rPr>
          <w:rFonts w:ascii="Lato" w:hAnsi="Lato"/>
        </w:rPr>
        <w:t xml:space="preserve"> the HTML code.</w:t>
      </w:r>
    </w:p>
    <w:p w:rsidR="00705B77" w:rsidRDefault="00705B77" w:rsidP="00705B77">
      <w:pPr>
        <w:pStyle w:val="NoSpacing"/>
        <w:rPr>
          <w:rFonts w:ascii="Lato" w:hAnsi="Lato"/>
        </w:rPr>
      </w:pPr>
    </w:p>
    <w:p w:rsidR="00705B77" w:rsidRDefault="00705B77" w:rsidP="00E7652C">
      <w:pPr>
        <w:pStyle w:val="NoSpacing"/>
        <w:rPr>
          <w:rFonts w:ascii="Lato" w:hAnsi="Lato"/>
        </w:rPr>
      </w:pPr>
    </w:p>
    <w:p w:rsidR="00AE604B" w:rsidRDefault="00AE604B" w:rsidP="00E7652C">
      <w:pPr>
        <w:pStyle w:val="NoSpacing"/>
        <w:rPr>
          <w:rFonts w:ascii="Lato" w:hAnsi="Lato"/>
        </w:rPr>
      </w:pPr>
      <w:r w:rsidRPr="00AE604B">
        <w:rPr>
          <w:rFonts w:ascii="Lato" w:hAnsi="Lato"/>
          <w:b/>
          <w:bCs/>
        </w:rPr>
        <w:t>18.</w:t>
      </w:r>
      <w:r w:rsidRPr="00AE604B">
        <w:rPr>
          <w:rFonts w:ascii="Lato" w:hAnsi="Lato"/>
          <w:b/>
          <w:bCs/>
        </w:rPr>
        <w:tab/>
        <w:t>Paste</w:t>
      </w:r>
      <w:r>
        <w:rPr>
          <w:rFonts w:ascii="Lato" w:hAnsi="Lato"/>
        </w:rPr>
        <w:t xml:space="preserve"> the HTML code snippets into a text editor to view the visualisation</w:t>
      </w:r>
      <w:r w:rsidR="00B24BC3">
        <w:rPr>
          <w:rFonts w:ascii="Lato" w:hAnsi="Lato"/>
        </w:rPr>
        <w:t>s</w:t>
      </w:r>
      <w:r>
        <w:rPr>
          <w:rFonts w:ascii="Lato" w:hAnsi="Lato"/>
        </w:rPr>
        <w:t xml:space="preserve"> in a website.</w:t>
      </w:r>
    </w:p>
    <w:p w:rsidR="009A1BE8" w:rsidRDefault="009A1BE8" w:rsidP="00E7652C">
      <w:pPr>
        <w:pStyle w:val="NoSpacing"/>
        <w:rPr>
          <w:rFonts w:ascii="Lato" w:hAnsi="Lato"/>
        </w:rPr>
      </w:pPr>
    </w:p>
    <w:p w:rsidR="009A1BE8" w:rsidRDefault="009A1BE8" w:rsidP="009A1BE8">
      <w:pPr>
        <w:pStyle w:val="NoSpacing"/>
        <w:ind w:left="720" w:hanging="720"/>
        <w:rPr>
          <w:rFonts w:ascii="Lato" w:hAnsi="Lato"/>
        </w:rPr>
      </w:pPr>
      <w:r w:rsidRPr="009A1BE8">
        <w:rPr>
          <w:rFonts w:ascii="Lato" w:hAnsi="Lato"/>
          <w:b/>
          <w:bCs/>
        </w:rPr>
        <w:t>19.</w:t>
      </w:r>
      <w:r w:rsidRPr="009A1BE8">
        <w:rPr>
          <w:rFonts w:ascii="Lato" w:hAnsi="Lato"/>
          <w:b/>
          <w:bCs/>
        </w:rPr>
        <w:tab/>
        <w:t>Edit</w:t>
      </w:r>
      <w:r>
        <w:rPr>
          <w:rFonts w:ascii="Lato" w:hAnsi="Lato"/>
        </w:rPr>
        <w:t xml:space="preserve"> the HTML code so there is a title above each visualisation and at least one sentence below each visualisation </w:t>
      </w:r>
      <w:r w:rsidRPr="009A1BE8">
        <w:rPr>
          <w:rFonts w:ascii="Lato" w:hAnsi="Lato"/>
          <w:b/>
          <w:bCs/>
        </w:rPr>
        <w:t>explaining</w:t>
      </w:r>
      <w:r>
        <w:rPr>
          <w:rFonts w:ascii="Lato" w:hAnsi="Lato"/>
        </w:rPr>
        <w:t xml:space="preserve"> the type of visitation used and key findings.</w:t>
      </w:r>
    </w:p>
    <w:p w:rsidR="009A1BE8" w:rsidRPr="009A1BE8" w:rsidRDefault="009A1BE8" w:rsidP="009A1BE8">
      <w:pPr>
        <w:pStyle w:val="NoSpacing"/>
        <w:ind w:left="720" w:hanging="720"/>
        <w:rPr>
          <w:rFonts w:ascii="Lato" w:hAnsi="Lato"/>
          <w:b/>
          <w:bCs/>
        </w:rPr>
      </w:pPr>
    </w:p>
    <w:p w:rsidR="009A1BE8" w:rsidRDefault="009A1BE8" w:rsidP="009A1BE8">
      <w:pPr>
        <w:pStyle w:val="NoSpacing"/>
        <w:ind w:left="720" w:hanging="720"/>
        <w:rPr>
          <w:rFonts w:ascii="Lato" w:hAnsi="Lato"/>
        </w:rPr>
      </w:pPr>
      <w:r w:rsidRPr="009A1BE8">
        <w:rPr>
          <w:rFonts w:ascii="Lato" w:hAnsi="Lato"/>
          <w:b/>
          <w:bCs/>
        </w:rPr>
        <w:t>20.</w:t>
      </w:r>
      <w:r w:rsidRPr="009A1BE8">
        <w:rPr>
          <w:rFonts w:ascii="Lato" w:hAnsi="Lato"/>
          <w:b/>
          <w:bCs/>
        </w:rPr>
        <w:tab/>
        <w:t>Save</w:t>
      </w:r>
      <w:r>
        <w:rPr>
          <w:rFonts w:ascii="Lato" w:hAnsi="Lato"/>
        </w:rPr>
        <w:t xml:space="preserve"> the text editor file in a safe location.</w:t>
      </w:r>
    </w:p>
    <w:sectPr w:rsidR="009A1BE8" w:rsidSect="00DA3149">
      <w:type w:val="continuous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4F4" w:rsidRDefault="000904F4" w:rsidP="00F323CF">
      <w:pPr>
        <w:spacing w:after="0" w:line="240" w:lineRule="auto"/>
      </w:pPr>
      <w:r>
        <w:separator/>
      </w:r>
    </w:p>
  </w:endnote>
  <w:endnote w:type="continuationSeparator" w:id="0">
    <w:p w:rsidR="000904F4" w:rsidRDefault="000904F4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  <w:lang w:val="en-MY" w:eastAsia="en-MY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D85990">
          <w:rPr>
            <w:noProof/>
            <w:color w:val="FFFFFF" w:themeColor="background1"/>
          </w:rPr>
          <w:t>4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4F4" w:rsidRDefault="000904F4" w:rsidP="00F323CF">
      <w:pPr>
        <w:spacing w:after="0" w:line="240" w:lineRule="auto"/>
      </w:pPr>
      <w:r>
        <w:separator/>
      </w:r>
    </w:p>
  </w:footnote>
  <w:footnote w:type="continuationSeparator" w:id="0">
    <w:p w:rsidR="000904F4" w:rsidRDefault="000904F4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  <w:lang w:val="en-MY" w:eastAsia="en-MY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62C7"/>
    <w:multiLevelType w:val="hybridMultilevel"/>
    <w:tmpl w:val="7F9AAB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mond Luk">
    <w15:presenceInfo w15:providerId="AD" w15:userId="S-1-5-21-948756243-734778046-674738317-2721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yN7Q0NTcxMTS0MDNV0lEKTi0uzszPAykwqQUAPVBRKiwAAAA="/>
  </w:docVars>
  <w:rsids>
    <w:rsidRoot w:val="00F323CF"/>
    <w:rsid w:val="0002771F"/>
    <w:rsid w:val="000904F4"/>
    <w:rsid w:val="00135090"/>
    <w:rsid w:val="00140760"/>
    <w:rsid w:val="00185948"/>
    <w:rsid w:val="001F607B"/>
    <w:rsid w:val="00256378"/>
    <w:rsid w:val="0026548E"/>
    <w:rsid w:val="00282846"/>
    <w:rsid w:val="002C74A9"/>
    <w:rsid w:val="00311A54"/>
    <w:rsid w:val="00347E87"/>
    <w:rsid w:val="00520001"/>
    <w:rsid w:val="00525CE8"/>
    <w:rsid w:val="0054714E"/>
    <w:rsid w:val="00556407"/>
    <w:rsid w:val="00576ABC"/>
    <w:rsid w:val="005F31EE"/>
    <w:rsid w:val="00606776"/>
    <w:rsid w:val="00646276"/>
    <w:rsid w:val="0068628F"/>
    <w:rsid w:val="006C612B"/>
    <w:rsid w:val="00705B77"/>
    <w:rsid w:val="007074A6"/>
    <w:rsid w:val="007C3C04"/>
    <w:rsid w:val="007D31A4"/>
    <w:rsid w:val="008278AB"/>
    <w:rsid w:val="00871C83"/>
    <w:rsid w:val="00873170"/>
    <w:rsid w:val="00875E6C"/>
    <w:rsid w:val="009A1BE8"/>
    <w:rsid w:val="00A00FF9"/>
    <w:rsid w:val="00AE0585"/>
    <w:rsid w:val="00AE568B"/>
    <w:rsid w:val="00AE604B"/>
    <w:rsid w:val="00B22711"/>
    <w:rsid w:val="00B24BC3"/>
    <w:rsid w:val="00C01699"/>
    <w:rsid w:val="00C744A1"/>
    <w:rsid w:val="00CE1982"/>
    <w:rsid w:val="00D051D5"/>
    <w:rsid w:val="00D43677"/>
    <w:rsid w:val="00D85990"/>
    <w:rsid w:val="00DA3149"/>
    <w:rsid w:val="00DB2045"/>
    <w:rsid w:val="00E7652C"/>
    <w:rsid w:val="00EE603E"/>
    <w:rsid w:val="00F323CF"/>
    <w:rsid w:val="00F55C62"/>
    <w:rsid w:val="00FE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B76A0B16-02AE-4D62-8411-CE72579E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C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C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8F125-4AA1-4653-A469-1E7DA5C3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272</Words>
  <Characters>1554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Rifandi Gultom</dc:creator>
  <cp:keywords/>
  <dc:description/>
  <cp:lastModifiedBy>User</cp:lastModifiedBy>
  <cp:revision>2</cp:revision>
  <dcterms:created xsi:type="dcterms:W3CDTF">2018-08-24T01:22:00Z</dcterms:created>
  <dcterms:modified xsi:type="dcterms:W3CDTF">2018-08-24T01:22:00Z</dcterms:modified>
</cp:coreProperties>
</file>